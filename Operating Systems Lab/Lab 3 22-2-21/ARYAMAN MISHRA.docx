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1E" w:rsidRDefault="00D21F1E">
      <w:pPr>
        <w:rPr>
          <w:sz w:val="36"/>
          <w:szCs w:val="36"/>
        </w:rPr>
      </w:pPr>
      <w:r>
        <w:rPr>
          <w:sz w:val="36"/>
          <w:szCs w:val="36"/>
        </w:rPr>
        <w:t>ARYAMAN MISHRA</w:t>
      </w:r>
    </w:p>
    <w:p w:rsidR="00D21F1E" w:rsidRDefault="00D21F1E">
      <w:pPr>
        <w:rPr>
          <w:sz w:val="36"/>
          <w:szCs w:val="36"/>
        </w:rPr>
      </w:pPr>
      <w:r>
        <w:rPr>
          <w:sz w:val="36"/>
          <w:szCs w:val="36"/>
        </w:rPr>
        <w:t>19BCE1027</w:t>
      </w:r>
    </w:p>
    <w:p w:rsidR="00D21F1E" w:rsidRDefault="00D21F1E">
      <w:pPr>
        <w:rPr>
          <w:sz w:val="36"/>
          <w:szCs w:val="36"/>
        </w:rPr>
      </w:pPr>
      <w:r>
        <w:rPr>
          <w:sz w:val="36"/>
          <w:szCs w:val="36"/>
        </w:rPr>
        <w:t>PROCESS CONTROL SYSTEM CALLS</w:t>
      </w:r>
    </w:p>
    <w:p w:rsidR="00D21F1E" w:rsidRDefault="00D21F1E">
      <w:r>
        <w:rPr>
          <w:sz w:val="36"/>
          <w:szCs w:val="36"/>
        </w:rPr>
        <w:t>FORK</w:t>
      </w:r>
    </w:p>
    <w:p w:rsidR="004250AC" w:rsidRDefault="004250AC">
      <w:r>
        <w:rPr>
          <w:noProof/>
        </w:rPr>
        <w:drawing>
          <wp:inline distT="0" distB="0" distL="0" distR="0">
            <wp:extent cx="5943600" cy="47825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DF" w:rsidRDefault="004250AC">
      <w:r>
        <w:rPr>
          <w:noProof/>
        </w:rPr>
        <w:lastRenderedPageBreak/>
        <w:drawing>
          <wp:inline distT="0" distB="0" distL="0" distR="0">
            <wp:extent cx="5943600" cy="19082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>
      <w:r>
        <w:rPr>
          <w:sz w:val="36"/>
          <w:szCs w:val="36"/>
        </w:rPr>
        <w:t>EXIT</w:t>
      </w:r>
    </w:p>
    <w:p w:rsidR="004250AC" w:rsidRDefault="004250AC">
      <w:r>
        <w:rPr>
          <w:noProof/>
        </w:rPr>
        <w:drawing>
          <wp:inline distT="0" distB="0" distL="0" distR="0">
            <wp:extent cx="4885055" cy="32969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AC" w:rsidRDefault="004250AC">
      <w:r>
        <w:rPr>
          <w:noProof/>
        </w:rPr>
        <w:drawing>
          <wp:inline distT="0" distB="0" distL="0" distR="0">
            <wp:extent cx="5349875" cy="106680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r w:rsidRPr="00D21F1E">
        <w:rPr>
          <w:sz w:val="36"/>
          <w:szCs w:val="36"/>
        </w:rPr>
        <w:lastRenderedPageBreak/>
        <w:t>W</w:t>
      </w:r>
      <w:r>
        <w:rPr>
          <w:sz w:val="36"/>
          <w:szCs w:val="36"/>
        </w:rPr>
        <w:t>AIT</w:t>
      </w:r>
    </w:p>
    <w:p w:rsidR="004250AC" w:rsidRDefault="004250AC">
      <w:r>
        <w:rPr>
          <w:noProof/>
        </w:rPr>
        <w:drawing>
          <wp:inline distT="0" distB="0" distL="0" distR="0">
            <wp:extent cx="5799455" cy="43313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433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AC" w:rsidRDefault="004250AC">
      <w:r>
        <w:rPr>
          <w:noProof/>
        </w:rPr>
        <w:drawing>
          <wp:inline distT="0" distB="0" distL="0" distR="0">
            <wp:extent cx="5189855" cy="9467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/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  <w:r>
        <w:rPr>
          <w:sz w:val="36"/>
          <w:szCs w:val="36"/>
        </w:rPr>
        <w:t>FILE MANIPULATION SYSTEM CALLS</w:t>
      </w:r>
    </w:p>
    <w:p w:rsidR="00D21F1E" w:rsidRDefault="00D21F1E">
      <w:r>
        <w:rPr>
          <w:sz w:val="36"/>
          <w:szCs w:val="36"/>
        </w:rPr>
        <w:t>OPEN</w:t>
      </w:r>
    </w:p>
    <w:p w:rsidR="004250AC" w:rsidRDefault="004250AC">
      <w:r>
        <w:rPr>
          <w:noProof/>
        </w:rPr>
        <w:drawing>
          <wp:inline distT="0" distB="0" distL="0" distR="0">
            <wp:extent cx="5654675" cy="453961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453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AC" w:rsidRDefault="004250AC">
      <w:r>
        <w:rPr>
          <w:noProof/>
        </w:rPr>
        <w:drawing>
          <wp:inline distT="0" distB="0" distL="0" distR="0">
            <wp:extent cx="5173345" cy="56959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noProof/>
        </w:rPr>
      </w:pPr>
      <w:r>
        <w:rPr>
          <w:sz w:val="36"/>
          <w:szCs w:val="36"/>
        </w:rPr>
        <w:t>CLOSE</w:t>
      </w:r>
    </w:p>
    <w:p w:rsidR="004250AC" w:rsidRDefault="004250AC">
      <w:r>
        <w:rPr>
          <w:noProof/>
        </w:rPr>
        <w:drawing>
          <wp:inline distT="0" distB="0" distL="0" distR="0">
            <wp:extent cx="4844415" cy="45161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6D" w:rsidRDefault="0039766D">
      <w:r>
        <w:rPr>
          <w:noProof/>
        </w:rPr>
        <w:lastRenderedPageBreak/>
        <w:drawing>
          <wp:inline distT="0" distB="0" distL="0" distR="0">
            <wp:extent cx="3641725" cy="19170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</w:p>
    <w:p w:rsidR="00D21F1E" w:rsidRDefault="00D21F1E">
      <w:pPr>
        <w:rPr>
          <w:sz w:val="36"/>
          <w:szCs w:val="36"/>
        </w:rPr>
      </w:pPr>
      <w:r>
        <w:rPr>
          <w:sz w:val="36"/>
          <w:szCs w:val="36"/>
        </w:rPr>
        <w:t>READ</w:t>
      </w:r>
    </w:p>
    <w:p w:rsidR="0039766D" w:rsidRDefault="0039766D">
      <w:r>
        <w:rPr>
          <w:noProof/>
        </w:rPr>
        <w:drawing>
          <wp:inline distT="0" distB="0" distL="0" distR="0">
            <wp:extent cx="5342255" cy="35693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6D" w:rsidRDefault="0039766D">
      <w:r>
        <w:rPr>
          <w:noProof/>
        </w:rPr>
        <w:lastRenderedPageBreak/>
        <w:drawing>
          <wp:inline distT="0" distB="0" distL="0" distR="0">
            <wp:extent cx="4580255" cy="19088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6D" w:rsidRDefault="00D21F1E">
      <w:r w:rsidRPr="00D21F1E">
        <w:rPr>
          <w:sz w:val="36"/>
          <w:szCs w:val="36"/>
        </w:rPr>
        <w:t>WRITE</w:t>
      </w:r>
      <w:r w:rsidR="0039766D">
        <w:rPr>
          <w:noProof/>
        </w:rPr>
        <w:drawing>
          <wp:inline distT="0" distB="0" distL="0" distR="0">
            <wp:extent cx="5943600" cy="427526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6D" w:rsidRDefault="0039766D">
      <w:r>
        <w:rPr>
          <w:noProof/>
        </w:rPr>
        <w:drawing>
          <wp:inline distT="0" distB="0" distL="0" distR="0">
            <wp:extent cx="4676140" cy="8820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>
      <w:pPr>
        <w:rPr>
          <w:kern w:val="36"/>
          <w:sz w:val="36"/>
          <w:szCs w:val="36"/>
        </w:rPr>
      </w:pPr>
      <w:r>
        <w:rPr>
          <w:kern w:val="36"/>
          <w:sz w:val="36"/>
          <w:szCs w:val="36"/>
        </w:rPr>
        <w:t>DEVICE MANIPULATION SYSTEM CALLS</w:t>
      </w:r>
    </w:p>
    <w:p w:rsidR="00D21F1E" w:rsidRPr="00D21F1E" w:rsidRDefault="00D21F1E">
      <w:pPr>
        <w:rPr>
          <w:sz w:val="36"/>
          <w:szCs w:val="36"/>
        </w:rPr>
      </w:pPr>
      <w:proofErr w:type="spellStart"/>
      <w:proofErr w:type="gramStart"/>
      <w:r w:rsidRPr="00D21F1E">
        <w:rPr>
          <w:kern w:val="36"/>
          <w:sz w:val="36"/>
          <w:szCs w:val="36"/>
        </w:rPr>
        <w:lastRenderedPageBreak/>
        <w:t>ioctl</w:t>
      </w:r>
      <w:proofErr w:type="spellEnd"/>
      <w:r w:rsidRPr="00D21F1E">
        <w:rPr>
          <w:kern w:val="36"/>
          <w:sz w:val="36"/>
          <w:szCs w:val="36"/>
        </w:rPr>
        <w:t>()</w:t>
      </w:r>
      <w:proofErr w:type="gramEnd"/>
    </w:p>
    <w:p w:rsidR="0039766D" w:rsidRPr="0039766D" w:rsidRDefault="0039766D" w:rsidP="0039766D">
      <w:pPr>
        <w:rPr>
          <w:kern w:val="36"/>
        </w:rPr>
      </w:pPr>
      <w:proofErr w:type="spellStart"/>
      <w:proofErr w:type="gramStart"/>
      <w:r w:rsidRPr="0039766D">
        <w:rPr>
          <w:kern w:val="36"/>
        </w:rPr>
        <w:t>ioctl</w:t>
      </w:r>
      <w:proofErr w:type="spellEnd"/>
      <w:r w:rsidRPr="0039766D">
        <w:rPr>
          <w:kern w:val="36"/>
        </w:rPr>
        <w:t>(</w:t>
      </w:r>
      <w:proofErr w:type="gramEnd"/>
      <w:r w:rsidRPr="0039766D">
        <w:rPr>
          <w:kern w:val="36"/>
        </w:rPr>
        <w:t>) - Unix, Linux System Call</w:t>
      </w:r>
    </w:p>
    <w:p w:rsidR="0039766D" w:rsidRPr="0039766D" w:rsidRDefault="0039766D" w:rsidP="0039766D">
      <w:pPr>
        <w:rPr>
          <w:sz w:val="20"/>
          <w:szCs w:val="20"/>
        </w:rPr>
      </w:pPr>
      <w:r w:rsidRPr="0039766D">
        <w:rPr>
          <w:sz w:val="20"/>
          <w:szCs w:val="20"/>
        </w:rPr>
        <w:pict>
          <v:rect id="_x0000_i1025" style="width:0;height:.65pt" o:hralign="center" o:hrstd="t" o:hr="t" fillcolor="#a0a0a0" stroked="f"/>
        </w:pict>
      </w:r>
    </w:p>
    <w:p w:rsidR="0039766D" w:rsidRPr="0039766D" w:rsidRDefault="0039766D" w:rsidP="0039766D">
      <w:pPr>
        <w:rPr>
          <w:ins w:id="0" w:author="Unknown"/>
          <w:sz w:val="20"/>
          <w:szCs w:val="20"/>
        </w:rPr>
      </w:pPr>
      <w:ins w:id="1" w:author="Unknown">
        <w:r w:rsidRPr="0039766D">
          <w:rPr>
            <w:sz w:val="20"/>
            <w:szCs w:val="20"/>
          </w:rPr>
          <w:pict>
            <v:rect id="_x0000_i1026" style="width:0;height:.65pt" o:hralign="center" o:hrstd="t" o:hr="t" fillcolor="#a0a0a0" stroked="f"/>
          </w:pict>
        </w:r>
      </w:ins>
    </w:p>
    <w:p w:rsidR="0039766D" w:rsidRPr="0039766D" w:rsidRDefault="0039766D" w:rsidP="0039766D">
      <w:pPr>
        <w:rPr>
          <w:ins w:id="2" w:author="Unknown"/>
          <w:kern w:val="36"/>
        </w:rPr>
      </w:pPr>
      <w:ins w:id="3" w:author="Unknown">
        <w:r w:rsidRPr="0039766D">
          <w:rPr>
            <w:kern w:val="36"/>
          </w:rPr>
          <w:t>NAME</w:t>
        </w:r>
      </w:ins>
    </w:p>
    <w:p w:rsidR="0039766D" w:rsidRPr="0039766D" w:rsidRDefault="0039766D" w:rsidP="0039766D">
      <w:pPr>
        <w:rPr>
          <w:ins w:id="4" w:author="Unknown"/>
          <w:sz w:val="20"/>
          <w:szCs w:val="20"/>
        </w:rPr>
      </w:pPr>
      <w:proofErr w:type="spellStart"/>
      <w:proofErr w:type="gramStart"/>
      <w:ins w:id="5" w:author="Unknown">
        <w:r w:rsidRPr="0039766D">
          <w:rPr>
            <w:sz w:val="20"/>
            <w:szCs w:val="20"/>
          </w:rPr>
          <w:t>ioctl</w:t>
        </w:r>
        <w:proofErr w:type="spellEnd"/>
        <w:proofErr w:type="gramEnd"/>
        <w:r w:rsidRPr="0039766D">
          <w:rPr>
            <w:sz w:val="20"/>
            <w:szCs w:val="20"/>
          </w:rPr>
          <w:t xml:space="preserve"> - control device</w:t>
        </w:r>
      </w:ins>
    </w:p>
    <w:p w:rsidR="0039766D" w:rsidRPr="0039766D" w:rsidRDefault="0039766D" w:rsidP="0039766D">
      <w:pPr>
        <w:rPr>
          <w:ins w:id="6" w:author="Unknown"/>
          <w:kern w:val="36"/>
        </w:rPr>
      </w:pPr>
      <w:ins w:id="7" w:author="Unknown">
        <w:r w:rsidRPr="0039766D">
          <w:rPr>
            <w:kern w:val="36"/>
          </w:rPr>
          <w:t>SYNOPSIS</w:t>
        </w:r>
      </w:ins>
    </w:p>
    <w:p w:rsidR="0039766D" w:rsidRPr="0039766D" w:rsidRDefault="0039766D" w:rsidP="0039766D">
      <w:pPr>
        <w:rPr>
          <w:ins w:id="8" w:author="Unknown"/>
          <w:sz w:val="20"/>
          <w:szCs w:val="20"/>
        </w:rPr>
      </w:pPr>
      <w:ins w:id="9" w:author="Unknown">
        <w:r w:rsidRPr="0039766D">
          <w:rPr>
            <w:b/>
            <w:bCs/>
            <w:sz w:val="20"/>
            <w:szCs w:val="20"/>
          </w:rPr>
          <w:t>#include &lt;sys/</w:t>
        </w:r>
        <w:proofErr w:type="spellStart"/>
        <w:r w:rsidRPr="0039766D">
          <w:rPr>
            <w:b/>
            <w:bCs/>
            <w:sz w:val="20"/>
            <w:szCs w:val="20"/>
          </w:rPr>
          <w:t>ioctl.h</w:t>
        </w:r>
        <w:proofErr w:type="spellEnd"/>
        <w:r w:rsidRPr="0039766D">
          <w:rPr>
            <w:b/>
            <w:bCs/>
            <w:sz w:val="20"/>
            <w:szCs w:val="20"/>
          </w:rPr>
          <w:t>&gt;</w:t>
        </w:r>
      </w:ins>
    </w:p>
    <w:p w:rsidR="0039766D" w:rsidRPr="0039766D" w:rsidRDefault="0039766D" w:rsidP="0039766D">
      <w:pPr>
        <w:rPr>
          <w:ins w:id="10" w:author="Unknown"/>
          <w:color w:val="000000"/>
          <w:sz w:val="20"/>
          <w:szCs w:val="20"/>
        </w:rPr>
      </w:pPr>
      <w:proofErr w:type="spellStart"/>
      <w:proofErr w:type="gramStart"/>
      <w:ins w:id="11" w:author="Unknown">
        <w:r w:rsidRPr="0039766D">
          <w:rPr>
            <w:b/>
            <w:bCs/>
            <w:color w:val="000000"/>
            <w:sz w:val="20"/>
            <w:szCs w:val="20"/>
          </w:rPr>
          <w:t>int</w:t>
        </w:r>
        <w:proofErr w:type="spellEnd"/>
        <w:proofErr w:type="gramEnd"/>
        <w:r w:rsidRPr="0039766D">
          <w:rPr>
            <w:b/>
            <w:bCs/>
            <w:color w:val="000000"/>
            <w:sz w:val="20"/>
            <w:szCs w:val="20"/>
          </w:rPr>
          <w:t xml:space="preserve"> </w:t>
        </w:r>
        <w:proofErr w:type="spellStart"/>
        <w:r w:rsidRPr="0039766D">
          <w:rPr>
            <w:b/>
            <w:bCs/>
            <w:color w:val="000000"/>
            <w:sz w:val="20"/>
            <w:szCs w:val="20"/>
          </w:rPr>
          <w:t>ioctl</w:t>
        </w:r>
        <w:proofErr w:type="spellEnd"/>
        <w:r w:rsidRPr="0039766D">
          <w:rPr>
            <w:b/>
            <w:bCs/>
            <w:color w:val="000000"/>
            <w:sz w:val="20"/>
            <w:szCs w:val="20"/>
          </w:rPr>
          <w:t>(</w:t>
        </w:r>
        <w:proofErr w:type="spellStart"/>
        <w:r w:rsidRPr="0039766D">
          <w:rPr>
            <w:b/>
            <w:bCs/>
            <w:color w:val="000000"/>
            <w:sz w:val="20"/>
            <w:szCs w:val="20"/>
          </w:rPr>
          <w:t>int</w:t>
        </w:r>
        <w:proofErr w:type="spellEnd"/>
        <w:r w:rsidRPr="0039766D">
          <w:rPr>
            <w:b/>
            <w:bCs/>
            <w:color w:val="000000"/>
            <w:sz w:val="20"/>
            <w:szCs w:val="20"/>
          </w:rPr>
          <w:t> </w:t>
        </w:r>
        <w:r w:rsidRPr="0039766D">
          <w:rPr>
            <w:i/>
            <w:iCs/>
            <w:color w:val="000000"/>
            <w:sz w:val="20"/>
            <w:szCs w:val="20"/>
          </w:rPr>
          <w:t>d</w:t>
        </w:r>
        <w:r w:rsidRPr="0039766D">
          <w:rPr>
            <w:b/>
            <w:bCs/>
            <w:color w:val="000000"/>
            <w:sz w:val="20"/>
            <w:szCs w:val="20"/>
          </w:rPr>
          <w:t xml:space="preserve">, </w:t>
        </w:r>
        <w:proofErr w:type="spellStart"/>
        <w:r w:rsidRPr="0039766D">
          <w:rPr>
            <w:b/>
            <w:bCs/>
            <w:color w:val="000000"/>
            <w:sz w:val="20"/>
            <w:szCs w:val="20"/>
          </w:rPr>
          <w:t>int</w:t>
        </w:r>
        <w:proofErr w:type="spellEnd"/>
        <w:r w:rsidRPr="0039766D">
          <w:rPr>
            <w:b/>
            <w:bCs/>
            <w:color w:val="000000"/>
            <w:sz w:val="20"/>
            <w:szCs w:val="20"/>
          </w:rPr>
          <w:t> </w:t>
        </w:r>
        <w:r w:rsidRPr="0039766D">
          <w:rPr>
            <w:i/>
            <w:iCs/>
            <w:color w:val="000000"/>
            <w:sz w:val="20"/>
            <w:szCs w:val="20"/>
          </w:rPr>
          <w:t>request</w:t>
        </w:r>
        <w:r w:rsidRPr="0039766D">
          <w:rPr>
            <w:b/>
            <w:bCs/>
            <w:color w:val="000000"/>
            <w:sz w:val="20"/>
            <w:szCs w:val="20"/>
          </w:rPr>
          <w:t>, ...);</w:t>
        </w:r>
      </w:ins>
    </w:p>
    <w:p w:rsidR="0039766D" w:rsidRPr="0039766D" w:rsidRDefault="0039766D" w:rsidP="0039766D">
      <w:pPr>
        <w:rPr>
          <w:ins w:id="12" w:author="Unknown"/>
          <w:kern w:val="36"/>
        </w:rPr>
      </w:pPr>
      <w:ins w:id="13" w:author="Unknown">
        <w:r w:rsidRPr="0039766D">
          <w:rPr>
            <w:kern w:val="36"/>
          </w:rPr>
          <w:t>DESCRIPTION</w:t>
        </w:r>
      </w:ins>
    </w:p>
    <w:p w:rsidR="0039766D" w:rsidRPr="0039766D" w:rsidRDefault="0039766D" w:rsidP="0039766D">
      <w:pPr>
        <w:rPr>
          <w:ins w:id="14" w:author="Unknown"/>
          <w:sz w:val="20"/>
          <w:szCs w:val="20"/>
        </w:rPr>
      </w:pPr>
      <w:ins w:id="15" w:author="Unknown">
        <w:r w:rsidRPr="0039766D">
          <w:rPr>
            <w:sz w:val="20"/>
            <w:szCs w:val="20"/>
          </w:rPr>
          <w:t>The </w:t>
        </w:r>
        <w:proofErr w:type="spellStart"/>
        <w:proofErr w:type="gramStart"/>
        <w:r w:rsidRPr="0039766D">
          <w:rPr>
            <w:b/>
            <w:bCs/>
            <w:sz w:val="20"/>
            <w:szCs w:val="20"/>
          </w:rPr>
          <w:t>ioctl</w:t>
        </w:r>
        <w:proofErr w:type="spellEnd"/>
        <w:r w:rsidRPr="0039766D">
          <w:rPr>
            <w:sz w:val="20"/>
            <w:szCs w:val="20"/>
          </w:rPr>
          <w:t>(</w:t>
        </w:r>
        <w:proofErr w:type="gramEnd"/>
        <w:r w:rsidRPr="0039766D">
          <w:rPr>
            <w:sz w:val="20"/>
            <w:szCs w:val="20"/>
          </w:rPr>
          <w:t>) function manipulates the underlying device parameters of special files. In particular, many operating characteristics of character special files (e.g. terminals) may be controlled with </w:t>
        </w:r>
        <w:proofErr w:type="spellStart"/>
        <w:proofErr w:type="gramStart"/>
        <w:r w:rsidRPr="0039766D">
          <w:rPr>
            <w:b/>
            <w:bCs/>
            <w:sz w:val="20"/>
            <w:szCs w:val="20"/>
          </w:rPr>
          <w:t>ioctl</w:t>
        </w:r>
        <w:proofErr w:type="spellEnd"/>
        <w:r w:rsidRPr="0039766D">
          <w:rPr>
            <w:sz w:val="20"/>
            <w:szCs w:val="20"/>
          </w:rPr>
          <w:t>(</w:t>
        </w:r>
        <w:proofErr w:type="gramEnd"/>
        <w:r w:rsidRPr="0039766D">
          <w:rPr>
            <w:sz w:val="20"/>
            <w:szCs w:val="20"/>
          </w:rPr>
          <w:t>) requests. The argument </w:t>
        </w:r>
        <w:r w:rsidRPr="0039766D">
          <w:rPr>
            <w:i/>
            <w:iCs/>
            <w:sz w:val="20"/>
            <w:szCs w:val="20"/>
          </w:rPr>
          <w:t>d</w:t>
        </w:r>
        <w:r w:rsidRPr="0039766D">
          <w:rPr>
            <w:sz w:val="20"/>
            <w:szCs w:val="20"/>
          </w:rPr>
          <w:t> must be an open file descriptor.</w:t>
        </w:r>
      </w:ins>
    </w:p>
    <w:p w:rsidR="0039766D" w:rsidRPr="0039766D" w:rsidRDefault="0039766D" w:rsidP="0039766D">
      <w:pPr>
        <w:rPr>
          <w:ins w:id="16" w:author="Unknown"/>
          <w:color w:val="000000"/>
          <w:sz w:val="20"/>
          <w:szCs w:val="20"/>
        </w:rPr>
      </w:pPr>
      <w:ins w:id="17" w:author="Unknown">
        <w:r w:rsidRPr="0039766D">
          <w:rPr>
            <w:color w:val="000000"/>
            <w:sz w:val="20"/>
            <w:szCs w:val="20"/>
          </w:rPr>
          <w:t xml:space="preserve">The second argument is a device-dependent request code. The third argument is an </w:t>
        </w:r>
        <w:proofErr w:type="spellStart"/>
        <w:r w:rsidRPr="0039766D">
          <w:rPr>
            <w:color w:val="000000"/>
            <w:sz w:val="20"/>
            <w:szCs w:val="20"/>
          </w:rPr>
          <w:t>untyped</w:t>
        </w:r>
        <w:proofErr w:type="spellEnd"/>
        <w:r w:rsidRPr="0039766D">
          <w:rPr>
            <w:color w:val="000000"/>
            <w:sz w:val="20"/>
            <w:szCs w:val="20"/>
          </w:rPr>
          <w:t xml:space="preserve"> pointer to memory. It’s traditionally </w:t>
        </w:r>
        <w:r w:rsidRPr="0039766D">
          <w:rPr>
            <w:b/>
            <w:bCs/>
            <w:color w:val="000000"/>
            <w:sz w:val="20"/>
            <w:szCs w:val="20"/>
          </w:rPr>
          <w:t>char *</w:t>
        </w:r>
        <w:proofErr w:type="spellStart"/>
        <w:r w:rsidRPr="0039766D">
          <w:rPr>
            <w:i/>
            <w:iCs/>
            <w:color w:val="000000"/>
            <w:sz w:val="20"/>
            <w:szCs w:val="20"/>
          </w:rPr>
          <w:t>argp</w:t>
        </w:r>
        <w:proofErr w:type="spellEnd"/>
        <w:r w:rsidRPr="0039766D">
          <w:rPr>
            <w:color w:val="000000"/>
            <w:sz w:val="20"/>
            <w:szCs w:val="20"/>
          </w:rPr>
          <w:t> (from the days before </w:t>
        </w:r>
        <w:r w:rsidRPr="0039766D">
          <w:rPr>
            <w:b/>
            <w:bCs/>
            <w:color w:val="000000"/>
            <w:sz w:val="20"/>
            <w:szCs w:val="20"/>
          </w:rPr>
          <w:t>void *</w:t>
        </w:r>
        <w:r w:rsidRPr="0039766D">
          <w:rPr>
            <w:color w:val="000000"/>
            <w:sz w:val="20"/>
            <w:szCs w:val="20"/>
          </w:rPr>
          <w:t> was valid C), and will be so named for this discussion.</w:t>
        </w:r>
      </w:ins>
    </w:p>
    <w:p w:rsidR="0039766D" w:rsidRDefault="0039766D" w:rsidP="0039766D">
      <w:pPr>
        <w:rPr>
          <w:color w:val="000000"/>
          <w:sz w:val="20"/>
          <w:szCs w:val="20"/>
        </w:rPr>
      </w:pPr>
      <w:ins w:id="18" w:author="Unknown">
        <w:r w:rsidRPr="0039766D">
          <w:rPr>
            <w:color w:val="000000"/>
            <w:sz w:val="20"/>
            <w:szCs w:val="20"/>
          </w:rPr>
          <w:t>An </w:t>
        </w:r>
        <w:proofErr w:type="spellStart"/>
        <w:proofErr w:type="gramStart"/>
        <w:r w:rsidRPr="0039766D">
          <w:rPr>
            <w:b/>
            <w:bCs/>
            <w:color w:val="000000"/>
            <w:sz w:val="20"/>
            <w:szCs w:val="20"/>
          </w:rPr>
          <w:t>ioctl</w:t>
        </w:r>
        <w:proofErr w:type="spellEnd"/>
        <w:r w:rsidRPr="0039766D">
          <w:rPr>
            <w:color w:val="000000"/>
            <w:sz w:val="20"/>
            <w:szCs w:val="20"/>
          </w:rPr>
          <w:t>(</w:t>
        </w:r>
        <w:proofErr w:type="gramEnd"/>
        <w:r w:rsidRPr="0039766D">
          <w:rPr>
            <w:color w:val="000000"/>
            <w:sz w:val="20"/>
            <w:szCs w:val="20"/>
          </w:rPr>
          <w:t>) </w:t>
        </w:r>
        <w:r w:rsidRPr="0039766D">
          <w:rPr>
            <w:i/>
            <w:iCs/>
            <w:color w:val="000000"/>
            <w:sz w:val="20"/>
            <w:szCs w:val="20"/>
          </w:rPr>
          <w:t>request</w:t>
        </w:r>
        <w:r w:rsidRPr="0039766D">
          <w:rPr>
            <w:color w:val="000000"/>
            <w:sz w:val="20"/>
            <w:szCs w:val="20"/>
          </w:rPr>
          <w:t> has encoded in it whether the argument is an </w:t>
        </w:r>
        <w:r w:rsidRPr="0039766D">
          <w:rPr>
            <w:i/>
            <w:iCs/>
            <w:color w:val="000000"/>
            <w:sz w:val="20"/>
            <w:szCs w:val="20"/>
          </w:rPr>
          <w:t>in</w:t>
        </w:r>
        <w:r w:rsidRPr="0039766D">
          <w:rPr>
            <w:color w:val="000000"/>
            <w:sz w:val="20"/>
            <w:szCs w:val="20"/>
          </w:rPr>
          <w:t> parameter or </w:t>
        </w:r>
        <w:r w:rsidRPr="0039766D">
          <w:rPr>
            <w:i/>
            <w:iCs/>
            <w:color w:val="000000"/>
            <w:sz w:val="20"/>
            <w:szCs w:val="20"/>
          </w:rPr>
          <w:t>out</w:t>
        </w:r>
        <w:r w:rsidRPr="0039766D">
          <w:rPr>
            <w:color w:val="000000"/>
            <w:sz w:val="20"/>
            <w:szCs w:val="20"/>
          </w:rPr>
          <w:t> parameter, and the size of the argument </w:t>
        </w:r>
        <w:proofErr w:type="spellStart"/>
        <w:r w:rsidRPr="0039766D">
          <w:rPr>
            <w:i/>
            <w:iCs/>
            <w:color w:val="000000"/>
            <w:sz w:val="20"/>
            <w:szCs w:val="20"/>
          </w:rPr>
          <w:t>argp</w:t>
        </w:r>
        <w:proofErr w:type="spellEnd"/>
        <w:r w:rsidRPr="0039766D">
          <w:rPr>
            <w:color w:val="000000"/>
            <w:sz w:val="20"/>
            <w:szCs w:val="20"/>
          </w:rPr>
          <w:t> in bytes. Macros and defines used in specifying an </w:t>
        </w:r>
        <w:proofErr w:type="spellStart"/>
        <w:proofErr w:type="gramStart"/>
        <w:r w:rsidRPr="0039766D">
          <w:rPr>
            <w:b/>
            <w:bCs/>
            <w:color w:val="000000"/>
            <w:sz w:val="20"/>
            <w:szCs w:val="20"/>
          </w:rPr>
          <w:t>ioctl</w:t>
        </w:r>
        <w:proofErr w:type="spellEnd"/>
        <w:r w:rsidRPr="0039766D">
          <w:rPr>
            <w:color w:val="000000"/>
            <w:sz w:val="20"/>
            <w:szCs w:val="20"/>
          </w:rPr>
          <w:t>(</w:t>
        </w:r>
        <w:proofErr w:type="gramEnd"/>
        <w:r w:rsidRPr="0039766D">
          <w:rPr>
            <w:color w:val="000000"/>
            <w:sz w:val="20"/>
            <w:szCs w:val="20"/>
          </w:rPr>
          <w:t>) </w:t>
        </w:r>
        <w:r w:rsidRPr="0039766D">
          <w:rPr>
            <w:i/>
            <w:iCs/>
            <w:color w:val="000000"/>
            <w:sz w:val="20"/>
            <w:szCs w:val="20"/>
          </w:rPr>
          <w:t>request</w:t>
        </w:r>
        <w:r w:rsidRPr="0039766D">
          <w:rPr>
            <w:color w:val="000000"/>
            <w:sz w:val="20"/>
            <w:szCs w:val="20"/>
          </w:rPr>
          <w:t> are located in the file </w:t>
        </w:r>
        <w:r w:rsidRPr="0039766D">
          <w:rPr>
            <w:i/>
            <w:iCs/>
            <w:color w:val="000000"/>
            <w:sz w:val="20"/>
            <w:szCs w:val="20"/>
          </w:rPr>
          <w:t>&lt;sys/</w:t>
        </w:r>
        <w:proofErr w:type="spellStart"/>
        <w:r w:rsidRPr="0039766D">
          <w:rPr>
            <w:i/>
            <w:iCs/>
            <w:color w:val="000000"/>
            <w:sz w:val="20"/>
            <w:szCs w:val="20"/>
          </w:rPr>
          <w:t>ioctl.h</w:t>
        </w:r>
        <w:proofErr w:type="spellEnd"/>
        <w:r w:rsidRPr="0039766D">
          <w:rPr>
            <w:i/>
            <w:iCs/>
            <w:color w:val="000000"/>
            <w:sz w:val="20"/>
            <w:szCs w:val="20"/>
          </w:rPr>
          <w:t>&gt;</w:t>
        </w:r>
        <w:r w:rsidRPr="0039766D">
          <w:rPr>
            <w:color w:val="000000"/>
            <w:sz w:val="20"/>
            <w:szCs w:val="20"/>
          </w:rPr>
          <w:t>.</w:t>
        </w:r>
      </w:ins>
    </w:p>
    <w:p w:rsidR="00D21F1E" w:rsidRDefault="00D21F1E" w:rsidP="0039766D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INFORMATION MAINTENANCE SYSTEM CALLS</w:t>
      </w:r>
    </w:p>
    <w:p w:rsidR="00D21F1E" w:rsidRPr="00D21F1E" w:rsidRDefault="00D21F1E" w:rsidP="0039766D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GETPID</w:t>
      </w:r>
    </w:p>
    <w:p w:rsidR="0039766D" w:rsidRDefault="0039766D" w:rsidP="0039766D">
      <w:pP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294059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6D" w:rsidRDefault="0039766D" w:rsidP="0039766D">
      <w:r>
        <w:rPr>
          <w:noProof/>
        </w:rPr>
        <w:drawing>
          <wp:inline distT="0" distB="0" distL="0" distR="0">
            <wp:extent cx="5574665" cy="689610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 w:rsidP="0039766D">
      <w:pPr>
        <w:rPr>
          <w:sz w:val="36"/>
          <w:szCs w:val="36"/>
        </w:rPr>
      </w:pPr>
    </w:p>
    <w:p w:rsidR="00D21F1E" w:rsidRDefault="00D21F1E" w:rsidP="0039766D">
      <w:pPr>
        <w:rPr>
          <w:sz w:val="36"/>
          <w:szCs w:val="36"/>
        </w:rPr>
      </w:pPr>
    </w:p>
    <w:p w:rsidR="00D21F1E" w:rsidRDefault="00D21F1E" w:rsidP="0039766D">
      <w:pPr>
        <w:rPr>
          <w:sz w:val="36"/>
          <w:szCs w:val="36"/>
        </w:rPr>
      </w:pPr>
    </w:p>
    <w:p w:rsidR="00D21F1E" w:rsidRPr="00D21F1E" w:rsidRDefault="00D21F1E" w:rsidP="0039766D">
      <w:pPr>
        <w:rPr>
          <w:sz w:val="36"/>
          <w:szCs w:val="36"/>
        </w:rPr>
      </w:pPr>
      <w:r>
        <w:rPr>
          <w:sz w:val="36"/>
          <w:szCs w:val="36"/>
        </w:rPr>
        <w:t>ALARM</w:t>
      </w:r>
    </w:p>
    <w:p w:rsidR="0039766D" w:rsidRDefault="0039766D" w:rsidP="0039766D">
      <w:r>
        <w:rPr>
          <w:noProof/>
        </w:rPr>
        <w:lastRenderedPageBreak/>
        <w:drawing>
          <wp:inline distT="0" distB="0" distL="0" distR="0">
            <wp:extent cx="5943600" cy="382000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6D" w:rsidRDefault="0039766D" w:rsidP="0039766D">
      <w:r>
        <w:rPr>
          <w:noProof/>
        </w:rPr>
        <w:drawing>
          <wp:inline distT="0" distB="0" distL="0" distR="0">
            <wp:extent cx="5518785" cy="2606675"/>
            <wp:effectExtent l="19050" t="0" r="571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 w:rsidP="0039766D"/>
    <w:p w:rsidR="0039766D" w:rsidRDefault="00D21F1E" w:rsidP="0039766D">
      <w:r w:rsidRPr="00D21F1E">
        <w:rPr>
          <w:sz w:val="36"/>
          <w:szCs w:val="36"/>
        </w:rPr>
        <w:lastRenderedPageBreak/>
        <w:t>SLEEP</w:t>
      </w:r>
      <w:r w:rsidR="0039766D">
        <w:rPr>
          <w:noProof/>
        </w:rPr>
        <w:drawing>
          <wp:inline distT="0" distB="0" distL="0" distR="0">
            <wp:extent cx="5943600" cy="139494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39766D" w:rsidP="0039766D">
      <w:r>
        <w:rPr>
          <w:noProof/>
        </w:rPr>
        <w:drawing>
          <wp:inline distT="0" distB="0" distL="0" distR="0">
            <wp:extent cx="5318125" cy="75374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1E" w:rsidRDefault="00D21F1E" w:rsidP="0039766D">
      <w:pPr>
        <w:rPr>
          <w:sz w:val="36"/>
          <w:szCs w:val="36"/>
        </w:rPr>
      </w:pPr>
      <w:r>
        <w:rPr>
          <w:sz w:val="36"/>
          <w:szCs w:val="36"/>
        </w:rPr>
        <w:t>COMMUNICATION SYSTEM CALLS</w:t>
      </w:r>
    </w:p>
    <w:p w:rsidR="00D21F1E" w:rsidRPr="00D21F1E" w:rsidRDefault="00D21F1E" w:rsidP="0039766D">
      <w:pPr>
        <w:rPr>
          <w:sz w:val="36"/>
          <w:szCs w:val="36"/>
        </w:rPr>
      </w:pPr>
      <w:r w:rsidRPr="00D21F1E">
        <w:rPr>
          <w:sz w:val="36"/>
          <w:szCs w:val="36"/>
        </w:rPr>
        <w:t>PIPE SYSTEM CALL</w:t>
      </w:r>
    </w:p>
    <w:p w:rsidR="0039766D" w:rsidRDefault="0039766D" w:rsidP="0039766D">
      <w:r>
        <w:rPr>
          <w:noProof/>
        </w:rPr>
        <w:lastRenderedPageBreak/>
        <w:drawing>
          <wp:inline distT="0" distB="0" distL="0" distR="0">
            <wp:extent cx="3954145" cy="5630545"/>
            <wp:effectExtent l="1905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563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6D" w:rsidRDefault="0039766D" w:rsidP="0039766D">
      <w:r>
        <w:rPr>
          <w:noProof/>
        </w:rPr>
        <w:drawing>
          <wp:inline distT="0" distB="0" distL="0" distR="0">
            <wp:extent cx="1732280" cy="850265"/>
            <wp:effectExtent l="19050" t="0" r="127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6D" w:rsidRDefault="00F254F9" w:rsidP="0039766D">
      <w:r w:rsidRPr="00F254F9">
        <w:rPr>
          <w:sz w:val="40"/>
          <w:szCs w:val="40"/>
        </w:rPr>
        <w:lastRenderedPageBreak/>
        <w:t>SHMGET</w:t>
      </w:r>
      <w:r>
        <w:rPr>
          <w:noProof/>
        </w:rPr>
        <w:drawing>
          <wp:inline distT="0" distB="0" distL="0" distR="0">
            <wp:extent cx="5943600" cy="403351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0545" cy="689610"/>
            <wp:effectExtent l="19050" t="0" r="825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F9" w:rsidRDefault="00F254F9" w:rsidP="0039766D">
      <w:pPr>
        <w:rPr>
          <w:sz w:val="40"/>
          <w:szCs w:val="40"/>
        </w:rPr>
      </w:pPr>
    </w:p>
    <w:p w:rsidR="00F254F9" w:rsidRDefault="00F254F9" w:rsidP="0039766D">
      <w:pPr>
        <w:rPr>
          <w:sz w:val="40"/>
          <w:szCs w:val="40"/>
        </w:rPr>
      </w:pPr>
    </w:p>
    <w:p w:rsidR="00F254F9" w:rsidRDefault="00F254F9" w:rsidP="0039766D">
      <w:pPr>
        <w:rPr>
          <w:sz w:val="40"/>
          <w:szCs w:val="40"/>
        </w:rPr>
      </w:pPr>
    </w:p>
    <w:p w:rsidR="00F254F9" w:rsidRDefault="00F254F9" w:rsidP="0039766D">
      <w:pPr>
        <w:rPr>
          <w:sz w:val="40"/>
          <w:szCs w:val="40"/>
        </w:rPr>
      </w:pPr>
    </w:p>
    <w:p w:rsidR="00F254F9" w:rsidRDefault="00F254F9" w:rsidP="0039766D">
      <w:pPr>
        <w:rPr>
          <w:sz w:val="40"/>
          <w:szCs w:val="40"/>
        </w:rPr>
      </w:pPr>
    </w:p>
    <w:p w:rsidR="00F254F9" w:rsidRDefault="00F254F9" w:rsidP="0039766D">
      <w:pPr>
        <w:rPr>
          <w:sz w:val="40"/>
          <w:szCs w:val="40"/>
        </w:rPr>
      </w:pPr>
    </w:p>
    <w:p w:rsidR="00F254F9" w:rsidRDefault="00F254F9" w:rsidP="0039766D">
      <w:pPr>
        <w:rPr>
          <w:sz w:val="40"/>
          <w:szCs w:val="40"/>
        </w:rPr>
      </w:pPr>
    </w:p>
    <w:p w:rsidR="00F254F9" w:rsidRPr="00F254F9" w:rsidRDefault="00F254F9" w:rsidP="0039766D">
      <w:pPr>
        <w:rPr>
          <w:sz w:val="40"/>
          <w:szCs w:val="40"/>
        </w:rPr>
      </w:pPr>
      <w:r w:rsidRPr="00F254F9">
        <w:rPr>
          <w:sz w:val="40"/>
          <w:szCs w:val="40"/>
        </w:rPr>
        <w:t>MMET SYSTEM CALL</w:t>
      </w:r>
    </w:p>
    <w:p w:rsidR="00F254F9" w:rsidRDefault="00F254F9" w:rsidP="0039766D">
      <w:r>
        <w:rPr>
          <w:noProof/>
        </w:rPr>
        <w:drawing>
          <wp:inline distT="0" distB="0" distL="0" distR="0">
            <wp:extent cx="5807075" cy="5678805"/>
            <wp:effectExtent l="19050" t="0" r="317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67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F9" w:rsidRDefault="00F254F9" w:rsidP="0039766D">
      <w:r>
        <w:rPr>
          <w:noProof/>
        </w:rPr>
        <w:drawing>
          <wp:inline distT="0" distB="0" distL="0" distR="0">
            <wp:extent cx="5093335" cy="60134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F9" w:rsidRDefault="00F254F9" w:rsidP="0039766D">
      <w:pPr>
        <w:rPr>
          <w:sz w:val="36"/>
          <w:szCs w:val="36"/>
        </w:rPr>
      </w:pPr>
    </w:p>
    <w:p w:rsidR="00F254F9" w:rsidRDefault="00F254F9" w:rsidP="0039766D">
      <w:pPr>
        <w:rPr>
          <w:sz w:val="36"/>
          <w:szCs w:val="36"/>
        </w:rPr>
      </w:pPr>
    </w:p>
    <w:p w:rsidR="00F254F9" w:rsidRDefault="00F254F9" w:rsidP="0039766D">
      <w:pPr>
        <w:rPr>
          <w:sz w:val="36"/>
          <w:szCs w:val="36"/>
        </w:rPr>
      </w:pPr>
    </w:p>
    <w:p w:rsidR="00F254F9" w:rsidRDefault="00F254F9" w:rsidP="0039766D">
      <w:pPr>
        <w:rPr>
          <w:sz w:val="36"/>
          <w:szCs w:val="36"/>
        </w:rPr>
      </w:pPr>
    </w:p>
    <w:p w:rsidR="00F254F9" w:rsidRPr="00F254F9" w:rsidRDefault="00F254F9" w:rsidP="0039766D">
      <w:pPr>
        <w:rPr>
          <w:sz w:val="48"/>
          <w:szCs w:val="48"/>
        </w:rPr>
      </w:pPr>
      <w:r w:rsidRPr="00F254F9">
        <w:rPr>
          <w:sz w:val="48"/>
          <w:szCs w:val="48"/>
        </w:rPr>
        <w:t>PROTECTION SYSTEM CALLS</w:t>
      </w:r>
    </w:p>
    <w:p w:rsidR="00F254F9" w:rsidRDefault="00F254F9" w:rsidP="0039766D">
      <w:r w:rsidRPr="00F254F9">
        <w:rPr>
          <w:sz w:val="48"/>
          <w:szCs w:val="48"/>
        </w:rPr>
        <w:t>CHMOD</w:t>
      </w:r>
      <w:r>
        <w:rPr>
          <w:noProof/>
        </w:rPr>
        <w:drawing>
          <wp:inline distT="0" distB="0" distL="0" distR="0">
            <wp:extent cx="5943600" cy="3724449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F9" w:rsidRDefault="00F254F9" w:rsidP="0039766D">
      <w:r>
        <w:rPr>
          <w:noProof/>
        </w:rPr>
        <w:drawing>
          <wp:inline distT="0" distB="0" distL="0" distR="0">
            <wp:extent cx="5943600" cy="502442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F9" w:rsidRPr="00F254F9" w:rsidRDefault="00F254F9" w:rsidP="00F254F9">
      <w:pPr>
        <w:pStyle w:val="Heading2"/>
        <w:spacing w:before="316"/>
        <w:ind w:left="101" w:right="101"/>
        <w:rPr>
          <w:rFonts w:ascii="Helvetica" w:hAnsi="Helvetica" w:cs="Helvetica"/>
          <w:color w:val="A00000"/>
          <w:sz w:val="32"/>
          <w:szCs w:val="32"/>
        </w:rPr>
      </w:pPr>
      <w:r>
        <w:rPr>
          <w:rFonts w:ascii="Helvetica" w:hAnsi="Helvetica" w:cs="Helvetica"/>
          <w:color w:val="A00000"/>
          <w:sz w:val="32"/>
          <w:szCs w:val="32"/>
        </w:rPr>
        <w:t>UASK</w:t>
      </w:r>
    </w:p>
    <w:p w:rsidR="00F254F9" w:rsidRDefault="00F254F9" w:rsidP="00F254F9">
      <w:pPr>
        <w:pStyle w:val="Heading2"/>
        <w:spacing w:before="316"/>
        <w:ind w:left="101" w:right="101"/>
        <w:rPr>
          <w:rFonts w:ascii="Helvetica" w:hAnsi="Helvetica" w:cs="Helvetica"/>
          <w:color w:val="A00000"/>
          <w:sz w:val="20"/>
          <w:szCs w:val="20"/>
        </w:rPr>
      </w:pPr>
      <w:r>
        <w:rPr>
          <w:rFonts w:ascii="Helvetica" w:hAnsi="Helvetica" w:cs="Helvetica"/>
          <w:color w:val="A00000"/>
          <w:sz w:val="20"/>
          <w:szCs w:val="20"/>
        </w:rPr>
        <w:t>NAME         </w:t>
      </w:r>
      <w:hyperlink r:id="rId32" w:anchor="top_of_page" w:history="1">
        <w:r>
          <w:rPr>
            <w:rStyle w:val="top-link"/>
            <w:rFonts w:ascii="Helvetica" w:hAnsi="Helvetica" w:cs="Helvetica"/>
            <w:color w:val="1030FF"/>
            <w:sz w:val="14"/>
            <w:szCs w:val="14"/>
          </w:rPr>
          <w:t>top</w:t>
        </w:r>
      </w:hyperlink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color w:val="181818"/>
        </w:rPr>
        <w:t>umask</w:t>
      </w:r>
      <w:proofErr w:type="spellEnd"/>
      <w:proofErr w:type="gramEnd"/>
      <w:r>
        <w:rPr>
          <w:color w:val="181818"/>
        </w:rPr>
        <w:t xml:space="preserve"> - set file mode creation mask</w:t>
      </w:r>
    </w:p>
    <w:p w:rsidR="00F254F9" w:rsidRDefault="00F254F9" w:rsidP="00F254F9">
      <w:pPr>
        <w:pStyle w:val="Heading2"/>
        <w:spacing w:before="316"/>
        <w:ind w:left="101" w:right="101"/>
        <w:rPr>
          <w:rFonts w:ascii="Helvetica" w:hAnsi="Helvetica" w:cs="Helvetica"/>
          <w:color w:val="A00000"/>
          <w:sz w:val="20"/>
          <w:szCs w:val="20"/>
        </w:rPr>
      </w:pPr>
      <w:r>
        <w:rPr>
          <w:rFonts w:ascii="Helvetica" w:hAnsi="Helvetica" w:cs="Helvetica"/>
          <w:color w:val="A00000"/>
          <w:sz w:val="20"/>
          <w:szCs w:val="20"/>
        </w:rPr>
        <w:t>SYNOPSIS         </w:t>
      </w:r>
      <w:hyperlink r:id="rId33" w:anchor="top_of_page" w:history="1">
        <w:r>
          <w:rPr>
            <w:rStyle w:val="top-link"/>
            <w:rFonts w:ascii="Helvetica" w:hAnsi="Helvetica" w:cs="Helvetica"/>
            <w:color w:val="1030FF"/>
            <w:sz w:val="14"/>
            <w:szCs w:val="14"/>
          </w:rPr>
          <w:t>top</w:t>
        </w:r>
      </w:hyperlink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r>
        <w:rPr>
          <w:b/>
          <w:bCs/>
          <w:color w:val="502000"/>
        </w:rPr>
        <w:t>#include &lt;sys/</w:t>
      </w:r>
      <w:proofErr w:type="spellStart"/>
      <w:r>
        <w:rPr>
          <w:b/>
          <w:bCs/>
          <w:color w:val="502000"/>
        </w:rPr>
        <w:t>types.h</w:t>
      </w:r>
      <w:proofErr w:type="spellEnd"/>
      <w:r>
        <w:rPr>
          <w:b/>
          <w:bCs/>
          <w:color w:val="502000"/>
        </w:rPr>
        <w:t>&gt;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lastRenderedPageBreak/>
        <w:t xml:space="preserve">       </w:t>
      </w:r>
      <w:r>
        <w:rPr>
          <w:b/>
          <w:bCs/>
          <w:color w:val="502000"/>
        </w:rPr>
        <w:t>#include &lt;sys/</w:t>
      </w:r>
      <w:proofErr w:type="spellStart"/>
      <w:r>
        <w:rPr>
          <w:b/>
          <w:bCs/>
          <w:color w:val="502000"/>
        </w:rPr>
        <w:t>stat.h</w:t>
      </w:r>
      <w:proofErr w:type="spellEnd"/>
      <w:r>
        <w:rPr>
          <w:b/>
          <w:bCs/>
          <w:color w:val="502000"/>
        </w:rPr>
        <w:t>&gt;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mode_t</w:t>
      </w:r>
      <w:proofErr w:type="spellEnd"/>
      <w:proofErr w:type="gramEnd"/>
      <w:r>
        <w:rPr>
          <w:b/>
          <w:bCs/>
          <w:color w:val="502000"/>
        </w:rPr>
        <w:t xml:space="preserve"> </w:t>
      </w:r>
      <w:proofErr w:type="spellStart"/>
      <w:r>
        <w:rPr>
          <w:b/>
          <w:bCs/>
          <w:color w:val="502000"/>
        </w:rPr>
        <w:t>umask</w:t>
      </w:r>
      <w:proofErr w:type="spellEnd"/>
      <w:r>
        <w:rPr>
          <w:b/>
          <w:bCs/>
          <w:color w:val="502000"/>
        </w:rPr>
        <w:t>(</w:t>
      </w:r>
      <w:proofErr w:type="spellStart"/>
      <w:r>
        <w:rPr>
          <w:b/>
          <w:bCs/>
          <w:color w:val="502000"/>
        </w:rPr>
        <w:t>mode_t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mask</w:t>
      </w:r>
      <w:r>
        <w:rPr>
          <w:b/>
          <w:bCs/>
          <w:color w:val="502000"/>
        </w:rPr>
        <w:t>);</w:t>
      </w:r>
    </w:p>
    <w:p w:rsidR="00F254F9" w:rsidRDefault="00F254F9" w:rsidP="00F254F9">
      <w:pPr>
        <w:pStyle w:val="Heading2"/>
        <w:spacing w:before="316"/>
        <w:ind w:left="101" w:right="101"/>
        <w:rPr>
          <w:rFonts w:ascii="Helvetica" w:hAnsi="Helvetica" w:cs="Helvetica"/>
          <w:color w:val="A00000"/>
          <w:sz w:val="20"/>
          <w:szCs w:val="20"/>
        </w:rPr>
      </w:pPr>
      <w:r>
        <w:rPr>
          <w:rFonts w:ascii="Helvetica" w:hAnsi="Helvetica" w:cs="Helvetica"/>
          <w:color w:val="A00000"/>
          <w:sz w:val="20"/>
          <w:szCs w:val="20"/>
        </w:rPr>
        <w:t>DESCRIPTION         </w:t>
      </w:r>
      <w:hyperlink r:id="rId34" w:anchor="top_of_page" w:history="1">
        <w:r>
          <w:rPr>
            <w:rStyle w:val="top-link"/>
            <w:rFonts w:ascii="Helvetica" w:hAnsi="Helvetica" w:cs="Helvetica"/>
            <w:color w:val="1030FF"/>
            <w:sz w:val="14"/>
            <w:szCs w:val="14"/>
          </w:rPr>
          <w:t>top</w:t>
        </w:r>
      </w:hyperlink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umask</w:t>
      </w:r>
      <w:proofErr w:type="spellEnd"/>
      <w:r>
        <w:rPr>
          <w:color w:val="181818"/>
        </w:rPr>
        <w:t>(</w:t>
      </w:r>
      <w:proofErr w:type="gramEnd"/>
      <w:r>
        <w:rPr>
          <w:color w:val="181818"/>
        </w:rPr>
        <w:t>) sets the calling process's file mode creation mask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(</w:t>
      </w:r>
      <w:proofErr w:type="spellStart"/>
      <w:proofErr w:type="gramStart"/>
      <w:r>
        <w:rPr>
          <w:color w:val="181818"/>
        </w:rPr>
        <w:t>umask</w:t>
      </w:r>
      <w:proofErr w:type="spellEnd"/>
      <w:proofErr w:type="gramEnd"/>
      <w:r>
        <w:rPr>
          <w:color w:val="181818"/>
        </w:rPr>
        <w:t xml:space="preserve">) to </w:t>
      </w:r>
      <w:r>
        <w:rPr>
          <w:i/>
          <w:iCs/>
          <w:color w:val="006000"/>
        </w:rPr>
        <w:t>mask</w:t>
      </w:r>
      <w:r>
        <w:rPr>
          <w:color w:val="181818"/>
        </w:rPr>
        <w:t xml:space="preserve"> &amp; 0777 (i.e., only the file permission bits of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gramStart"/>
      <w:r>
        <w:rPr>
          <w:i/>
          <w:iCs/>
          <w:color w:val="006000"/>
        </w:rPr>
        <w:t>mask</w:t>
      </w:r>
      <w:proofErr w:type="gramEnd"/>
      <w:r>
        <w:rPr>
          <w:color w:val="181818"/>
        </w:rPr>
        <w:t xml:space="preserve"> are used), and returns the previous value of the mask.</w:t>
      </w:r>
    </w:p>
    <w:p w:rsidR="00F254F9" w:rsidRDefault="00F254F9" w:rsidP="0039766D"/>
    <w:p w:rsidR="00F254F9" w:rsidRPr="00F254F9" w:rsidRDefault="00F254F9" w:rsidP="00F254F9">
      <w:pPr>
        <w:pStyle w:val="Heading2"/>
        <w:spacing w:before="316"/>
        <w:ind w:left="101" w:right="101"/>
        <w:rPr>
          <w:rFonts w:ascii="Helvetica" w:hAnsi="Helvetica" w:cs="Helvetica"/>
          <w:color w:val="A00000"/>
          <w:sz w:val="32"/>
          <w:szCs w:val="32"/>
        </w:rPr>
      </w:pPr>
      <w:r w:rsidRPr="00F254F9">
        <w:rPr>
          <w:rFonts w:ascii="Helvetica" w:hAnsi="Helvetica" w:cs="Helvetica"/>
          <w:color w:val="A00000"/>
          <w:sz w:val="32"/>
          <w:szCs w:val="32"/>
        </w:rPr>
        <w:t>CHOWN</w:t>
      </w:r>
    </w:p>
    <w:p w:rsidR="00F254F9" w:rsidRDefault="00F254F9" w:rsidP="00F254F9">
      <w:pPr>
        <w:pStyle w:val="Heading2"/>
        <w:spacing w:before="316"/>
        <w:ind w:left="101" w:right="101"/>
        <w:rPr>
          <w:rFonts w:ascii="Helvetica" w:hAnsi="Helvetica" w:cs="Helvetica"/>
          <w:color w:val="A00000"/>
          <w:sz w:val="20"/>
          <w:szCs w:val="20"/>
        </w:rPr>
      </w:pPr>
      <w:r>
        <w:rPr>
          <w:rFonts w:ascii="Helvetica" w:hAnsi="Helvetica" w:cs="Helvetica"/>
          <w:color w:val="A00000"/>
          <w:sz w:val="20"/>
          <w:szCs w:val="20"/>
        </w:rPr>
        <w:t>NAME         </w:t>
      </w:r>
      <w:hyperlink r:id="rId35" w:anchor="top_of_page" w:history="1">
        <w:r>
          <w:rPr>
            <w:rStyle w:val="top-link"/>
            <w:rFonts w:ascii="Helvetica" w:hAnsi="Helvetica" w:cs="Helvetica"/>
            <w:color w:val="1030FF"/>
            <w:sz w:val="14"/>
            <w:szCs w:val="14"/>
          </w:rPr>
          <w:t>top</w:t>
        </w:r>
      </w:hyperlink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color w:val="181818"/>
        </w:rPr>
        <w:t>chown</w:t>
      </w:r>
      <w:proofErr w:type="spellEnd"/>
      <w:proofErr w:type="gramEnd"/>
      <w:r>
        <w:rPr>
          <w:color w:val="181818"/>
        </w:rPr>
        <w:t xml:space="preserve">, </w:t>
      </w:r>
      <w:proofErr w:type="spellStart"/>
      <w:r>
        <w:rPr>
          <w:color w:val="181818"/>
        </w:rPr>
        <w:t>fchown</w:t>
      </w:r>
      <w:proofErr w:type="spellEnd"/>
      <w:r>
        <w:rPr>
          <w:color w:val="181818"/>
        </w:rPr>
        <w:t xml:space="preserve">, </w:t>
      </w:r>
      <w:proofErr w:type="spellStart"/>
      <w:r>
        <w:rPr>
          <w:color w:val="181818"/>
        </w:rPr>
        <w:t>lchown</w:t>
      </w:r>
      <w:proofErr w:type="spellEnd"/>
      <w:r>
        <w:rPr>
          <w:color w:val="181818"/>
        </w:rPr>
        <w:t xml:space="preserve">, </w:t>
      </w:r>
      <w:proofErr w:type="spellStart"/>
      <w:r>
        <w:rPr>
          <w:color w:val="181818"/>
        </w:rPr>
        <w:t>fchownat</w:t>
      </w:r>
      <w:proofErr w:type="spellEnd"/>
      <w:r>
        <w:rPr>
          <w:color w:val="181818"/>
        </w:rPr>
        <w:t xml:space="preserve"> - change ownership of a file</w:t>
      </w:r>
    </w:p>
    <w:p w:rsidR="00F254F9" w:rsidRDefault="00F254F9" w:rsidP="00F254F9">
      <w:pPr>
        <w:pStyle w:val="Heading2"/>
        <w:spacing w:before="316"/>
        <w:ind w:left="101" w:right="101"/>
        <w:rPr>
          <w:rFonts w:ascii="Helvetica" w:hAnsi="Helvetica" w:cs="Helvetica"/>
          <w:color w:val="A00000"/>
          <w:sz w:val="20"/>
          <w:szCs w:val="20"/>
        </w:rPr>
      </w:pPr>
      <w:r>
        <w:rPr>
          <w:rFonts w:ascii="Helvetica" w:hAnsi="Helvetica" w:cs="Helvetica"/>
          <w:color w:val="A00000"/>
          <w:sz w:val="20"/>
          <w:szCs w:val="20"/>
        </w:rPr>
        <w:t>SYNOPSIS         </w:t>
      </w:r>
      <w:hyperlink r:id="rId36" w:anchor="top_of_page" w:history="1">
        <w:r>
          <w:rPr>
            <w:rStyle w:val="top-link"/>
            <w:rFonts w:ascii="Helvetica" w:hAnsi="Helvetica" w:cs="Helvetica"/>
            <w:color w:val="1030FF"/>
            <w:sz w:val="14"/>
            <w:szCs w:val="14"/>
          </w:rPr>
          <w:t>top</w:t>
        </w:r>
      </w:hyperlink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r>
        <w:rPr>
          <w:b/>
          <w:bCs/>
          <w:color w:val="502000"/>
        </w:rPr>
        <w:t>#include &lt;</w:t>
      </w:r>
      <w:proofErr w:type="spellStart"/>
      <w:r>
        <w:rPr>
          <w:b/>
          <w:bCs/>
          <w:color w:val="502000"/>
        </w:rPr>
        <w:t>unistd.h</w:t>
      </w:r>
      <w:proofErr w:type="spellEnd"/>
      <w:r>
        <w:rPr>
          <w:b/>
          <w:bCs/>
          <w:color w:val="502000"/>
        </w:rPr>
        <w:t>&gt;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int</w:t>
      </w:r>
      <w:proofErr w:type="spellEnd"/>
      <w:proofErr w:type="gramEnd"/>
      <w:r>
        <w:rPr>
          <w:b/>
          <w:bCs/>
          <w:color w:val="502000"/>
        </w:rPr>
        <w:t xml:space="preserve"> </w:t>
      </w:r>
      <w:proofErr w:type="spellStart"/>
      <w:r>
        <w:rPr>
          <w:b/>
          <w:bCs/>
          <w:color w:val="502000"/>
        </w:rPr>
        <w:t>chown</w:t>
      </w:r>
      <w:proofErr w:type="spellEnd"/>
      <w:r>
        <w:rPr>
          <w:b/>
          <w:bCs/>
          <w:color w:val="502000"/>
        </w:rPr>
        <w:t>(const char *</w:t>
      </w:r>
      <w:r>
        <w:rPr>
          <w:i/>
          <w:iCs/>
          <w:color w:val="006000"/>
        </w:rPr>
        <w:t>pathname</w:t>
      </w:r>
      <w:r>
        <w:rPr>
          <w:b/>
          <w:bCs/>
          <w:color w:val="502000"/>
        </w:rPr>
        <w:t xml:space="preserve">, </w:t>
      </w:r>
      <w:proofErr w:type="spellStart"/>
      <w:r>
        <w:rPr>
          <w:b/>
          <w:bCs/>
          <w:color w:val="502000"/>
        </w:rPr>
        <w:t>uid_t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owner</w:t>
      </w:r>
      <w:r>
        <w:rPr>
          <w:b/>
          <w:bCs/>
          <w:color w:val="502000"/>
        </w:rPr>
        <w:t xml:space="preserve">, </w:t>
      </w:r>
      <w:proofErr w:type="spellStart"/>
      <w:r>
        <w:rPr>
          <w:b/>
          <w:bCs/>
          <w:color w:val="502000"/>
        </w:rPr>
        <w:t>gid_t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group</w:t>
      </w:r>
      <w:r>
        <w:rPr>
          <w:b/>
          <w:bCs/>
          <w:color w:val="502000"/>
        </w:rPr>
        <w:t>);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int</w:t>
      </w:r>
      <w:proofErr w:type="spellEnd"/>
      <w:proofErr w:type="gramEnd"/>
      <w:r>
        <w:rPr>
          <w:b/>
          <w:bCs/>
          <w:color w:val="502000"/>
        </w:rPr>
        <w:t xml:space="preserve"> </w:t>
      </w:r>
      <w:proofErr w:type="spellStart"/>
      <w:r>
        <w:rPr>
          <w:b/>
          <w:bCs/>
          <w:color w:val="502000"/>
        </w:rPr>
        <w:t>fchown</w:t>
      </w:r>
      <w:proofErr w:type="spellEnd"/>
      <w:r>
        <w:rPr>
          <w:b/>
          <w:bCs/>
          <w:color w:val="502000"/>
        </w:rPr>
        <w:t>(</w:t>
      </w:r>
      <w:proofErr w:type="spellStart"/>
      <w:r>
        <w:rPr>
          <w:b/>
          <w:bCs/>
          <w:color w:val="502000"/>
        </w:rPr>
        <w:t>int</w:t>
      </w:r>
      <w:proofErr w:type="spellEnd"/>
      <w:r>
        <w:rPr>
          <w:b/>
          <w:bCs/>
          <w:color w:val="502000"/>
        </w:rPr>
        <w:t xml:space="preserve"> </w:t>
      </w:r>
      <w:proofErr w:type="spellStart"/>
      <w:r>
        <w:rPr>
          <w:i/>
          <w:iCs/>
          <w:color w:val="006000"/>
        </w:rPr>
        <w:t>fd</w:t>
      </w:r>
      <w:proofErr w:type="spellEnd"/>
      <w:r>
        <w:rPr>
          <w:b/>
          <w:bCs/>
          <w:color w:val="502000"/>
        </w:rPr>
        <w:t xml:space="preserve">, </w:t>
      </w:r>
      <w:proofErr w:type="spellStart"/>
      <w:r>
        <w:rPr>
          <w:b/>
          <w:bCs/>
          <w:color w:val="502000"/>
        </w:rPr>
        <w:t>uid_t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owner</w:t>
      </w:r>
      <w:r>
        <w:rPr>
          <w:b/>
          <w:bCs/>
          <w:color w:val="502000"/>
        </w:rPr>
        <w:t xml:space="preserve">, </w:t>
      </w:r>
      <w:proofErr w:type="spellStart"/>
      <w:r>
        <w:rPr>
          <w:b/>
          <w:bCs/>
          <w:color w:val="502000"/>
        </w:rPr>
        <w:t>gid_t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group</w:t>
      </w:r>
      <w:r>
        <w:rPr>
          <w:b/>
          <w:bCs/>
          <w:color w:val="502000"/>
        </w:rPr>
        <w:t>);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int</w:t>
      </w:r>
      <w:proofErr w:type="spellEnd"/>
      <w:proofErr w:type="gramEnd"/>
      <w:r>
        <w:rPr>
          <w:b/>
          <w:bCs/>
          <w:color w:val="502000"/>
        </w:rPr>
        <w:t xml:space="preserve"> </w:t>
      </w:r>
      <w:proofErr w:type="spellStart"/>
      <w:r>
        <w:rPr>
          <w:b/>
          <w:bCs/>
          <w:color w:val="502000"/>
        </w:rPr>
        <w:t>lchown</w:t>
      </w:r>
      <w:proofErr w:type="spellEnd"/>
      <w:r>
        <w:rPr>
          <w:b/>
          <w:bCs/>
          <w:color w:val="502000"/>
        </w:rPr>
        <w:t>(const char *</w:t>
      </w:r>
      <w:r>
        <w:rPr>
          <w:i/>
          <w:iCs/>
          <w:color w:val="006000"/>
        </w:rPr>
        <w:t>pathname</w:t>
      </w:r>
      <w:r>
        <w:rPr>
          <w:b/>
          <w:bCs/>
          <w:color w:val="502000"/>
        </w:rPr>
        <w:t xml:space="preserve">, </w:t>
      </w:r>
      <w:proofErr w:type="spellStart"/>
      <w:r>
        <w:rPr>
          <w:b/>
          <w:bCs/>
          <w:color w:val="502000"/>
        </w:rPr>
        <w:t>uid_t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owner</w:t>
      </w:r>
      <w:r>
        <w:rPr>
          <w:b/>
          <w:bCs/>
          <w:color w:val="502000"/>
        </w:rPr>
        <w:t xml:space="preserve">, </w:t>
      </w:r>
      <w:proofErr w:type="spellStart"/>
      <w:r>
        <w:rPr>
          <w:b/>
          <w:bCs/>
          <w:color w:val="502000"/>
        </w:rPr>
        <w:t>gid_t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group</w:t>
      </w:r>
      <w:r>
        <w:rPr>
          <w:b/>
          <w:bCs/>
          <w:color w:val="502000"/>
        </w:rPr>
        <w:t>);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r>
        <w:rPr>
          <w:b/>
          <w:bCs/>
          <w:color w:val="502000"/>
        </w:rPr>
        <w:t>#include &lt;</w:t>
      </w:r>
      <w:proofErr w:type="spellStart"/>
      <w:r>
        <w:rPr>
          <w:b/>
          <w:bCs/>
          <w:color w:val="502000"/>
        </w:rPr>
        <w:t>fcntl.h</w:t>
      </w:r>
      <w:proofErr w:type="spellEnd"/>
      <w:r>
        <w:rPr>
          <w:b/>
          <w:bCs/>
          <w:color w:val="502000"/>
        </w:rPr>
        <w:t xml:space="preserve">&gt;           </w:t>
      </w:r>
      <w:r>
        <w:rPr>
          <w:color w:val="181818"/>
        </w:rPr>
        <w:t>/* Definition of AT_* constants */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r>
        <w:rPr>
          <w:b/>
          <w:bCs/>
          <w:color w:val="502000"/>
        </w:rPr>
        <w:t>#include &lt;</w:t>
      </w:r>
      <w:proofErr w:type="spellStart"/>
      <w:r>
        <w:rPr>
          <w:b/>
          <w:bCs/>
          <w:color w:val="502000"/>
        </w:rPr>
        <w:t>unistd.h</w:t>
      </w:r>
      <w:proofErr w:type="spellEnd"/>
      <w:r>
        <w:rPr>
          <w:b/>
          <w:bCs/>
          <w:color w:val="502000"/>
        </w:rPr>
        <w:t>&gt;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int</w:t>
      </w:r>
      <w:proofErr w:type="spellEnd"/>
      <w:proofErr w:type="gramEnd"/>
      <w:r>
        <w:rPr>
          <w:b/>
          <w:bCs/>
          <w:color w:val="502000"/>
        </w:rPr>
        <w:t xml:space="preserve"> </w:t>
      </w:r>
      <w:proofErr w:type="spellStart"/>
      <w:r>
        <w:rPr>
          <w:b/>
          <w:bCs/>
          <w:color w:val="502000"/>
        </w:rPr>
        <w:t>fchownat</w:t>
      </w:r>
      <w:proofErr w:type="spellEnd"/>
      <w:r>
        <w:rPr>
          <w:b/>
          <w:bCs/>
          <w:color w:val="502000"/>
        </w:rPr>
        <w:t>(</w:t>
      </w:r>
      <w:proofErr w:type="spellStart"/>
      <w:r>
        <w:rPr>
          <w:b/>
          <w:bCs/>
          <w:color w:val="502000"/>
        </w:rPr>
        <w:t>int</w:t>
      </w:r>
      <w:proofErr w:type="spellEnd"/>
      <w:r>
        <w:rPr>
          <w:b/>
          <w:bCs/>
          <w:color w:val="502000"/>
        </w:rPr>
        <w:t xml:space="preserve"> </w:t>
      </w:r>
      <w:proofErr w:type="spellStart"/>
      <w:r>
        <w:rPr>
          <w:i/>
          <w:iCs/>
          <w:color w:val="006000"/>
        </w:rPr>
        <w:t>dirfd</w:t>
      </w:r>
      <w:proofErr w:type="spellEnd"/>
      <w:r>
        <w:rPr>
          <w:b/>
          <w:bCs/>
          <w:color w:val="502000"/>
        </w:rPr>
        <w:t>, const char *</w:t>
      </w:r>
      <w:r>
        <w:rPr>
          <w:i/>
          <w:iCs/>
          <w:color w:val="006000"/>
        </w:rPr>
        <w:t>pathname</w:t>
      </w:r>
      <w:r>
        <w:rPr>
          <w:b/>
          <w:bCs/>
          <w:color w:val="502000"/>
        </w:rPr>
        <w:t>,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           </w:t>
      </w:r>
      <w:proofErr w:type="spellStart"/>
      <w:proofErr w:type="gramStart"/>
      <w:r>
        <w:rPr>
          <w:b/>
          <w:bCs/>
          <w:color w:val="502000"/>
        </w:rPr>
        <w:t>uid_t</w:t>
      </w:r>
      <w:proofErr w:type="spellEnd"/>
      <w:proofErr w:type="gram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owner</w:t>
      </w:r>
      <w:r>
        <w:rPr>
          <w:b/>
          <w:bCs/>
          <w:color w:val="502000"/>
        </w:rPr>
        <w:t xml:space="preserve">, </w:t>
      </w:r>
      <w:proofErr w:type="spellStart"/>
      <w:r>
        <w:rPr>
          <w:b/>
          <w:bCs/>
          <w:color w:val="502000"/>
        </w:rPr>
        <w:t>gid_t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group</w:t>
      </w:r>
      <w:r>
        <w:rPr>
          <w:b/>
          <w:bCs/>
          <w:color w:val="502000"/>
        </w:rPr>
        <w:t xml:space="preserve">, </w:t>
      </w:r>
      <w:proofErr w:type="spellStart"/>
      <w:r>
        <w:rPr>
          <w:b/>
          <w:bCs/>
          <w:color w:val="502000"/>
        </w:rPr>
        <w:t>int</w:t>
      </w:r>
      <w:proofErr w:type="spellEnd"/>
      <w:r>
        <w:rPr>
          <w:b/>
          <w:bCs/>
          <w:color w:val="502000"/>
        </w:rPr>
        <w:t xml:space="preserve"> </w:t>
      </w:r>
      <w:r>
        <w:rPr>
          <w:i/>
          <w:iCs/>
          <w:color w:val="006000"/>
        </w:rPr>
        <w:t>flags</w:t>
      </w:r>
      <w:r>
        <w:rPr>
          <w:b/>
          <w:bCs/>
          <w:color w:val="502000"/>
        </w:rPr>
        <w:t>);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Feature Test Macro Requirements for </w:t>
      </w:r>
      <w:proofErr w:type="spellStart"/>
      <w:r>
        <w:rPr>
          <w:color w:val="181818"/>
        </w:rPr>
        <w:t>glibc</w:t>
      </w:r>
      <w:proofErr w:type="spellEnd"/>
      <w:r>
        <w:rPr>
          <w:color w:val="181818"/>
        </w:rPr>
        <w:t xml:space="preserve"> (see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</w:t>
      </w:r>
      <w:hyperlink r:id="rId37" w:history="1">
        <w:proofErr w:type="spellStart"/>
        <w:r>
          <w:rPr>
            <w:rStyle w:val="Hyperlink"/>
            <w:color w:val="1030FF"/>
          </w:rPr>
          <w:t>feature_test_</w:t>
        </w:r>
        <w:proofErr w:type="gramStart"/>
        <w:r>
          <w:rPr>
            <w:rStyle w:val="Hyperlink"/>
            <w:color w:val="1030FF"/>
          </w:rPr>
          <w:t>macros</w:t>
        </w:r>
        <w:proofErr w:type="spellEnd"/>
        <w:r>
          <w:rPr>
            <w:rStyle w:val="Hyperlink"/>
            <w:color w:val="1030FF"/>
          </w:rPr>
          <w:t>(</w:t>
        </w:r>
        <w:proofErr w:type="gramEnd"/>
        <w:r>
          <w:rPr>
            <w:rStyle w:val="Hyperlink"/>
            <w:color w:val="1030FF"/>
          </w:rPr>
          <w:t>7)</w:t>
        </w:r>
      </w:hyperlink>
      <w:r>
        <w:rPr>
          <w:color w:val="181818"/>
        </w:rPr>
        <w:t>):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fchown</w:t>
      </w:r>
      <w:proofErr w:type="spellEnd"/>
      <w:r>
        <w:rPr>
          <w:color w:val="181818"/>
        </w:rPr>
        <w:t>(</w:t>
      </w:r>
      <w:proofErr w:type="gramEnd"/>
      <w:r>
        <w:rPr>
          <w:color w:val="181818"/>
        </w:rPr>
        <w:t xml:space="preserve">), </w:t>
      </w:r>
      <w:proofErr w:type="spellStart"/>
      <w:r>
        <w:rPr>
          <w:b/>
          <w:bCs/>
          <w:color w:val="502000"/>
        </w:rPr>
        <w:t>lchown</w:t>
      </w:r>
      <w:proofErr w:type="spellEnd"/>
      <w:r>
        <w:rPr>
          <w:color w:val="181818"/>
        </w:rPr>
        <w:t>():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  /* </w:t>
      </w:r>
      <w:proofErr w:type="gramStart"/>
      <w:r>
        <w:rPr>
          <w:color w:val="181818"/>
        </w:rPr>
        <w:t>Since</w:t>
      </w:r>
      <w:proofErr w:type="gramEnd"/>
      <w:r>
        <w:rPr>
          <w:color w:val="181818"/>
        </w:rPr>
        <w:t xml:space="preserve"> </w:t>
      </w:r>
      <w:proofErr w:type="spellStart"/>
      <w:r>
        <w:rPr>
          <w:color w:val="181818"/>
        </w:rPr>
        <w:t>glibc</w:t>
      </w:r>
      <w:proofErr w:type="spellEnd"/>
      <w:r>
        <w:rPr>
          <w:color w:val="181818"/>
        </w:rPr>
        <w:t xml:space="preserve"> 2.12: */ _POSIX_C_SOURCE &gt;= 200809L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      || _XOPEN_SOURCE &gt;= 500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      || /* </w:t>
      </w:r>
      <w:proofErr w:type="spellStart"/>
      <w:r>
        <w:rPr>
          <w:color w:val="181818"/>
        </w:rPr>
        <w:t>Glibc</w:t>
      </w:r>
      <w:proofErr w:type="spellEnd"/>
      <w:r>
        <w:rPr>
          <w:color w:val="181818"/>
        </w:rPr>
        <w:t xml:space="preserve"> versions &lt;= 2.19: */ _BSD_SOURCE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fchownat</w:t>
      </w:r>
      <w:proofErr w:type="spellEnd"/>
      <w:r>
        <w:rPr>
          <w:color w:val="181818"/>
        </w:rPr>
        <w:t>(</w:t>
      </w:r>
      <w:proofErr w:type="gramEnd"/>
      <w:r>
        <w:rPr>
          <w:color w:val="181818"/>
        </w:rPr>
        <w:t>):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  Since </w:t>
      </w:r>
      <w:proofErr w:type="spellStart"/>
      <w:r>
        <w:rPr>
          <w:color w:val="181818"/>
        </w:rPr>
        <w:t>glibc</w:t>
      </w:r>
      <w:proofErr w:type="spellEnd"/>
      <w:r>
        <w:rPr>
          <w:color w:val="181818"/>
        </w:rPr>
        <w:t xml:space="preserve"> 2.10: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      _POSIX_C_SOURCE &gt;= 200809L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  Before </w:t>
      </w:r>
      <w:proofErr w:type="spellStart"/>
      <w:r>
        <w:rPr>
          <w:color w:val="181818"/>
        </w:rPr>
        <w:t>glibc</w:t>
      </w:r>
      <w:proofErr w:type="spellEnd"/>
      <w:r>
        <w:rPr>
          <w:color w:val="181818"/>
        </w:rPr>
        <w:t xml:space="preserve"> 2.10: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      _ATFILE_SOURCE</w:t>
      </w:r>
    </w:p>
    <w:p w:rsidR="00F254F9" w:rsidRDefault="00F254F9" w:rsidP="00F254F9">
      <w:pPr>
        <w:pStyle w:val="Heading2"/>
        <w:spacing w:before="316"/>
        <w:ind w:left="101" w:right="101"/>
        <w:rPr>
          <w:rFonts w:ascii="Helvetica" w:hAnsi="Helvetica" w:cs="Helvetica"/>
          <w:color w:val="A00000"/>
          <w:sz w:val="20"/>
          <w:szCs w:val="20"/>
        </w:rPr>
      </w:pPr>
      <w:r>
        <w:rPr>
          <w:rFonts w:ascii="Helvetica" w:hAnsi="Helvetica" w:cs="Helvetica"/>
          <w:color w:val="A00000"/>
          <w:sz w:val="20"/>
          <w:szCs w:val="20"/>
        </w:rPr>
        <w:t>DESCRIPTION         </w:t>
      </w:r>
      <w:hyperlink r:id="rId38" w:anchor="top_of_page" w:history="1">
        <w:r>
          <w:rPr>
            <w:rStyle w:val="top-link"/>
            <w:rFonts w:ascii="Helvetica" w:hAnsi="Helvetica" w:cs="Helvetica"/>
            <w:color w:val="1030FF"/>
            <w:sz w:val="14"/>
            <w:szCs w:val="14"/>
          </w:rPr>
          <w:t>top</w:t>
        </w:r>
      </w:hyperlink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These system calls change the owner and group of a file.  The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spellStart"/>
      <w:proofErr w:type="gramStart"/>
      <w:r>
        <w:rPr>
          <w:b/>
          <w:bCs/>
          <w:color w:val="502000"/>
        </w:rPr>
        <w:t>chown</w:t>
      </w:r>
      <w:proofErr w:type="spellEnd"/>
      <w:r>
        <w:rPr>
          <w:color w:val="181818"/>
        </w:rPr>
        <w:t>(</w:t>
      </w:r>
      <w:proofErr w:type="gramEnd"/>
      <w:r>
        <w:rPr>
          <w:color w:val="181818"/>
        </w:rPr>
        <w:t xml:space="preserve">), </w:t>
      </w:r>
      <w:proofErr w:type="spellStart"/>
      <w:r>
        <w:rPr>
          <w:b/>
          <w:bCs/>
          <w:color w:val="502000"/>
        </w:rPr>
        <w:t>fchown</w:t>
      </w:r>
      <w:proofErr w:type="spellEnd"/>
      <w:r>
        <w:rPr>
          <w:color w:val="181818"/>
        </w:rPr>
        <w:t xml:space="preserve">(), and </w:t>
      </w:r>
      <w:proofErr w:type="spellStart"/>
      <w:r>
        <w:rPr>
          <w:b/>
          <w:bCs/>
          <w:color w:val="502000"/>
        </w:rPr>
        <w:t>lchown</w:t>
      </w:r>
      <w:proofErr w:type="spellEnd"/>
      <w:r>
        <w:rPr>
          <w:color w:val="181818"/>
        </w:rPr>
        <w:t>() system calls differ only in how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gramStart"/>
      <w:r>
        <w:rPr>
          <w:color w:val="181818"/>
        </w:rPr>
        <w:t>the</w:t>
      </w:r>
      <w:proofErr w:type="gramEnd"/>
      <w:r>
        <w:rPr>
          <w:color w:val="181818"/>
        </w:rPr>
        <w:t xml:space="preserve"> file is specified: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* </w:t>
      </w:r>
      <w:proofErr w:type="spellStart"/>
      <w:proofErr w:type="gramStart"/>
      <w:r>
        <w:rPr>
          <w:b/>
          <w:bCs/>
          <w:color w:val="502000"/>
        </w:rPr>
        <w:t>chown</w:t>
      </w:r>
      <w:proofErr w:type="spellEnd"/>
      <w:r>
        <w:rPr>
          <w:color w:val="181818"/>
        </w:rPr>
        <w:t>(</w:t>
      </w:r>
      <w:proofErr w:type="gramEnd"/>
      <w:r>
        <w:rPr>
          <w:color w:val="181818"/>
        </w:rPr>
        <w:t>) changes the ownership of the file specified by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</w:t>
      </w:r>
      <w:proofErr w:type="gramStart"/>
      <w:r>
        <w:rPr>
          <w:i/>
          <w:iCs/>
          <w:color w:val="006000"/>
        </w:rPr>
        <w:t>pathname</w:t>
      </w:r>
      <w:proofErr w:type="gramEnd"/>
      <w:r>
        <w:rPr>
          <w:color w:val="181818"/>
        </w:rPr>
        <w:t xml:space="preserve">, which is </w:t>
      </w:r>
      <w:proofErr w:type="spellStart"/>
      <w:r>
        <w:rPr>
          <w:color w:val="181818"/>
        </w:rPr>
        <w:t>dereferenced</w:t>
      </w:r>
      <w:proofErr w:type="spellEnd"/>
      <w:r>
        <w:rPr>
          <w:color w:val="181818"/>
        </w:rPr>
        <w:t xml:space="preserve"> if it is a symbolic link.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* </w:t>
      </w:r>
      <w:proofErr w:type="spellStart"/>
      <w:proofErr w:type="gramStart"/>
      <w:r>
        <w:rPr>
          <w:b/>
          <w:bCs/>
          <w:color w:val="502000"/>
        </w:rPr>
        <w:t>fchown</w:t>
      </w:r>
      <w:proofErr w:type="spellEnd"/>
      <w:r>
        <w:rPr>
          <w:color w:val="181818"/>
        </w:rPr>
        <w:t>(</w:t>
      </w:r>
      <w:proofErr w:type="gramEnd"/>
      <w:r>
        <w:rPr>
          <w:color w:val="181818"/>
        </w:rPr>
        <w:t>) changes the ownership of the file referred to by the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  </w:t>
      </w:r>
      <w:proofErr w:type="gramStart"/>
      <w:r>
        <w:rPr>
          <w:color w:val="181818"/>
        </w:rPr>
        <w:t>open</w:t>
      </w:r>
      <w:proofErr w:type="gramEnd"/>
      <w:r>
        <w:rPr>
          <w:color w:val="181818"/>
        </w:rPr>
        <w:t xml:space="preserve"> file descriptor </w:t>
      </w:r>
      <w:proofErr w:type="spellStart"/>
      <w:r>
        <w:rPr>
          <w:i/>
          <w:iCs/>
          <w:color w:val="006000"/>
        </w:rPr>
        <w:t>fd</w:t>
      </w:r>
      <w:proofErr w:type="spellEnd"/>
      <w:r>
        <w:rPr>
          <w:color w:val="181818"/>
        </w:rPr>
        <w:t>.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* </w:t>
      </w:r>
      <w:proofErr w:type="spellStart"/>
      <w:proofErr w:type="gramStart"/>
      <w:r>
        <w:rPr>
          <w:b/>
          <w:bCs/>
          <w:color w:val="502000"/>
        </w:rPr>
        <w:t>lchown</w:t>
      </w:r>
      <w:proofErr w:type="spellEnd"/>
      <w:r>
        <w:rPr>
          <w:color w:val="181818"/>
        </w:rPr>
        <w:t>(</w:t>
      </w:r>
      <w:proofErr w:type="gramEnd"/>
      <w:r>
        <w:rPr>
          <w:color w:val="181818"/>
        </w:rPr>
        <w:t xml:space="preserve">) is like </w:t>
      </w:r>
      <w:proofErr w:type="spellStart"/>
      <w:r>
        <w:rPr>
          <w:b/>
          <w:bCs/>
          <w:color w:val="502000"/>
        </w:rPr>
        <w:t>chown</w:t>
      </w:r>
      <w:proofErr w:type="spellEnd"/>
      <w:r>
        <w:rPr>
          <w:color w:val="181818"/>
        </w:rPr>
        <w:t>(), but does not dereference symbolic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lastRenderedPageBreak/>
        <w:t xml:space="preserve">         </w:t>
      </w:r>
      <w:proofErr w:type="gramStart"/>
      <w:r>
        <w:rPr>
          <w:color w:val="181818"/>
        </w:rPr>
        <w:t>links</w:t>
      </w:r>
      <w:proofErr w:type="gramEnd"/>
      <w:r>
        <w:rPr>
          <w:color w:val="181818"/>
        </w:rPr>
        <w:t>.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Only a privileged process (Linux: one with the </w:t>
      </w:r>
      <w:r>
        <w:rPr>
          <w:b/>
          <w:bCs/>
          <w:color w:val="502000"/>
        </w:rPr>
        <w:t>CAP_CHOWN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gramStart"/>
      <w:r>
        <w:rPr>
          <w:color w:val="181818"/>
        </w:rPr>
        <w:t>capability</w:t>
      </w:r>
      <w:proofErr w:type="gramEnd"/>
      <w:r>
        <w:rPr>
          <w:color w:val="181818"/>
        </w:rPr>
        <w:t>) may change the owner of a file.  The owner of a file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gramStart"/>
      <w:r>
        <w:rPr>
          <w:color w:val="181818"/>
        </w:rPr>
        <w:t>may</w:t>
      </w:r>
      <w:proofErr w:type="gramEnd"/>
      <w:r>
        <w:rPr>
          <w:color w:val="181818"/>
        </w:rPr>
        <w:t xml:space="preserve"> change the group of the file to any group of which that owner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gramStart"/>
      <w:r>
        <w:rPr>
          <w:color w:val="181818"/>
        </w:rPr>
        <w:t>is</w:t>
      </w:r>
      <w:proofErr w:type="gramEnd"/>
      <w:r>
        <w:rPr>
          <w:color w:val="181818"/>
        </w:rPr>
        <w:t xml:space="preserve"> a member.  A privileged process (Linux: with </w:t>
      </w:r>
      <w:r>
        <w:rPr>
          <w:b/>
          <w:bCs/>
          <w:color w:val="502000"/>
        </w:rPr>
        <w:t>CAP_CHOWN</w:t>
      </w:r>
      <w:r>
        <w:rPr>
          <w:color w:val="181818"/>
        </w:rPr>
        <w:t>) may</w:t>
      </w:r>
    </w:p>
    <w:p w:rsidR="00F254F9" w:rsidRDefault="00F254F9" w:rsidP="00F254F9">
      <w:pPr>
        <w:pStyle w:val="HTMLPreformatted"/>
        <w:ind w:left="101"/>
        <w:rPr>
          <w:color w:val="181818"/>
        </w:rPr>
      </w:pPr>
      <w:r>
        <w:rPr>
          <w:color w:val="181818"/>
        </w:rPr>
        <w:t xml:space="preserve">       </w:t>
      </w:r>
      <w:proofErr w:type="gramStart"/>
      <w:r>
        <w:rPr>
          <w:color w:val="181818"/>
        </w:rPr>
        <w:t>change</w:t>
      </w:r>
      <w:proofErr w:type="gramEnd"/>
      <w:r>
        <w:rPr>
          <w:color w:val="181818"/>
        </w:rPr>
        <w:t xml:space="preserve"> the group arbitrarily.</w:t>
      </w:r>
    </w:p>
    <w:p w:rsidR="00F254F9" w:rsidRDefault="00F254F9" w:rsidP="0039766D"/>
    <w:sectPr w:rsidR="00F254F9" w:rsidSect="00A02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250AC"/>
    <w:rsid w:val="0039766D"/>
    <w:rsid w:val="004250AC"/>
    <w:rsid w:val="00A020DF"/>
    <w:rsid w:val="00D21F1E"/>
    <w:rsid w:val="00F2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0DF"/>
  </w:style>
  <w:style w:type="paragraph" w:styleId="Heading1">
    <w:name w:val="heading 1"/>
    <w:basedOn w:val="Normal"/>
    <w:link w:val="Heading1Char"/>
    <w:uiPriority w:val="9"/>
    <w:qFormat/>
    <w:rsid w:val="00397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76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9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976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25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p-link">
    <w:name w:val="top-link"/>
    <w:basedOn w:val="DefaultParagraphFont"/>
    <w:rsid w:val="00F254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4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54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s://man7.org/linux/man-pages/man2/umask.2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man7.org/linux/man-pages/man2/umask.2.html" TargetMode="External"/><Relationship Id="rId38" Type="http://schemas.openxmlformats.org/officeDocument/2006/relationships/hyperlink" Target="https://man7.org/linux/man-pages/man2/lchown.2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man7.org/linux/man-pages/man2/umask.2.html" TargetMode="External"/><Relationship Id="rId37" Type="http://schemas.openxmlformats.org/officeDocument/2006/relationships/hyperlink" Target="https://man7.org/linux/man-pages/man7/feature_test_macros.7.htm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man7.org/linux/man-pages/man2/lchown.2.htm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s://man7.org/linux/man-pages/man2/lchown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2021-02-27T07:04:00Z</dcterms:created>
  <dcterms:modified xsi:type="dcterms:W3CDTF">2021-02-27T07:50:00Z</dcterms:modified>
</cp:coreProperties>
</file>